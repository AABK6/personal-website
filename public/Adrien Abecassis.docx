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C25E6" w14:textId="194ECDA0" w:rsidR="003539CC" w:rsidRPr="00147634" w:rsidDel="003539CC" w:rsidRDefault="00147634" w:rsidP="003539CC">
      <w:pPr>
        <w:shd w:val="clear" w:color="auto" w:fill="FFFFFF"/>
        <w:rPr>
          <w:del w:id="0" w:author="Park, Bo Yun" w:date="2019-08-15T13:57:00Z"/>
          <w:rFonts w:ascii="Arial" w:eastAsia="Times New Roman" w:hAnsi="Arial" w:cs="Arial"/>
          <w:color w:val="222222"/>
        </w:rPr>
      </w:pPr>
      <w:commentRangeStart w:id="1"/>
      <w:r w:rsidRPr="00147634">
        <w:rPr>
          <w:rFonts w:ascii="Arial" w:eastAsia="Times New Roman" w:hAnsi="Arial" w:cs="Arial"/>
          <w:color w:val="222222"/>
        </w:rPr>
        <w:t xml:space="preserve">Adrien </w:t>
      </w:r>
      <w:proofErr w:type="spellStart"/>
      <w:r w:rsidRPr="00147634">
        <w:rPr>
          <w:rFonts w:ascii="Arial" w:eastAsia="Times New Roman" w:hAnsi="Arial" w:cs="Arial"/>
          <w:color w:val="222222"/>
        </w:rPr>
        <w:t>Abecassis</w:t>
      </w:r>
      <w:proofErr w:type="spellEnd"/>
      <w:r w:rsidRPr="00147634">
        <w:rPr>
          <w:rFonts w:ascii="Arial" w:eastAsia="Times New Roman" w:hAnsi="Arial" w:cs="Arial"/>
          <w:color w:val="222222"/>
        </w:rPr>
        <w:t xml:space="preserve"> </w:t>
      </w:r>
      <w:moveToRangeStart w:id="2" w:author="Park, Bo Yun" w:date="2019-08-15T13:56:00Z" w:name="move16769776"/>
      <w:moveTo w:id="3" w:author="Park, Bo Yun" w:date="2019-08-15T13:56:00Z">
        <w:del w:id="4" w:author="Park, Bo Yun" w:date="2019-08-15T13:56:00Z">
          <w:r w:rsidR="003539CC" w:rsidRPr="00147634" w:rsidDel="003539CC">
            <w:rPr>
              <w:rFonts w:ascii="Arial" w:eastAsia="Times New Roman" w:hAnsi="Arial" w:cs="Arial"/>
              <w:color w:val="222222"/>
            </w:rPr>
            <w:delText>He</w:delText>
          </w:r>
        </w:del>
      </w:moveTo>
      <w:ins w:id="5" w:author="Park, Bo Yun" w:date="2019-08-15T13:58:00Z">
        <w:r w:rsidR="003539CC">
          <w:rPr>
            <w:rFonts w:ascii="Arial" w:eastAsia="Times New Roman" w:hAnsi="Arial" w:cs="Arial"/>
            <w:color w:val="222222"/>
          </w:rPr>
          <w:t>is currently</w:t>
        </w:r>
      </w:ins>
      <w:moveTo w:id="6" w:author="Park, Bo Yun" w:date="2019-08-15T13:56:00Z">
        <w:del w:id="7" w:author="Park, Bo Yun" w:date="2019-08-15T13:56:00Z">
          <w:r w:rsidR="003539CC" w:rsidRPr="00147634" w:rsidDel="003539CC">
            <w:rPr>
              <w:rFonts w:ascii="Arial" w:eastAsia="Times New Roman" w:hAnsi="Arial" w:cs="Arial"/>
              <w:color w:val="222222"/>
            </w:rPr>
            <w:delText xml:space="preserve"> </w:delText>
          </w:r>
        </w:del>
        <w:del w:id="8" w:author="Park, Bo Yun" w:date="2019-08-15T13:57:00Z">
          <w:r w:rsidR="003539CC" w:rsidRPr="00147634" w:rsidDel="003539CC">
            <w:rPr>
              <w:rFonts w:ascii="Arial" w:eastAsia="Times New Roman" w:hAnsi="Arial" w:cs="Arial"/>
              <w:color w:val="222222"/>
            </w:rPr>
            <w:delText>is</w:delText>
          </w:r>
        </w:del>
        <w:r w:rsidR="003539CC" w:rsidRPr="00147634">
          <w:rPr>
            <w:rFonts w:ascii="Arial" w:eastAsia="Times New Roman" w:hAnsi="Arial" w:cs="Arial"/>
            <w:color w:val="222222"/>
          </w:rPr>
          <w:t xml:space="preserve"> a Fellow </w:t>
        </w:r>
        <w:del w:id="9" w:author="Park, Bo Yun" w:date="2019-08-15T13:57:00Z">
          <w:r w:rsidR="003539CC" w:rsidRPr="00147634" w:rsidDel="003539CC">
            <w:rPr>
              <w:rFonts w:ascii="Arial" w:eastAsia="Times New Roman" w:hAnsi="Arial" w:cs="Arial"/>
              <w:color w:val="222222"/>
            </w:rPr>
            <w:delText>with</w:delText>
          </w:r>
        </w:del>
      </w:moveTo>
      <w:ins w:id="10" w:author="Park, Bo Yun" w:date="2019-08-15T13:57:00Z">
        <w:r w:rsidR="003539CC">
          <w:rPr>
            <w:rFonts w:ascii="Arial" w:eastAsia="Times New Roman" w:hAnsi="Arial" w:cs="Arial"/>
            <w:color w:val="222222"/>
          </w:rPr>
          <w:t>at</w:t>
        </w:r>
      </w:ins>
      <w:moveTo w:id="11" w:author="Park, Bo Yun" w:date="2019-08-15T13:56:00Z">
        <w:r w:rsidR="003539CC" w:rsidRPr="00147634">
          <w:rPr>
            <w:rFonts w:ascii="Arial" w:eastAsia="Times New Roman" w:hAnsi="Arial" w:cs="Arial"/>
            <w:color w:val="222222"/>
          </w:rPr>
          <w:t xml:space="preserve"> the </w:t>
        </w:r>
        <w:proofErr w:type="spellStart"/>
        <w:r w:rsidR="003539CC" w:rsidRPr="00147634">
          <w:rPr>
            <w:rFonts w:ascii="Arial" w:eastAsia="Times New Roman" w:hAnsi="Arial" w:cs="Arial"/>
            <w:color w:val="222222"/>
          </w:rPr>
          <w:t>Weatherhead</w:t>
        </w:r>
        <w:proofErr w:type="spellEnd"/>
        <w:r w:rsidR="003539CC" w:rsidRPr="00147634">
          <w:rPr>
            <w:rFonts w:ascii="Arial" w:eastAsia="Times New Roman" w:hAnsi="Arial" w:cs="Arial"/>
            <w:color w:val="222222"/>
          </w:rPr>
          <w:t xml:space="preserve"> Center for International Affairs (WCFIA) at Harvard</w:t>
        </w:r>
      </w:moveTo>
      <w:ins w:id="12" w:author="Park, Bo Yun" w:date="2019-08-15T13:58:00Z">
        <w:r w:rsidR="003539CC">
          <w:rPr>
            <w:rFonts w:ascii="Arial" w:eastAsia="Times New Roman" w:hAnsi="Arial" w:cs="Arial"/>
            <w:color w:val="222222"/>
          </w:rPr>
          <w:t xml:space="preserve"> University</w:t>
        </w:r>
      </w:ins>
      <w:moveTo w:id="13" w:author="Park, Bo Yun" w:date="2019-08-15T13:56:00Z">
        <w:del w:id="14" w:author="Park, Bo Yun" w:date="2019-08-15T13:58:00Z">
          <w:r w:rsidR="003539CC" w:rsidRPr="00147634" w:rsidDel="003539CC">
            <w:rPr>
              <w:rFonts w:ascii="Arial" w:eastAsia="Times New Roman" w:hAnsi="Arial" w:cs="Arial"/>
              <w:color w:val="222222"/>
            </w:rPr>
            <w:delText xml:space="preserve"> </w:delText>
          </w:r>
        </w:del>
        <w:del w:id="15" w:author="Park, Bo Yun" w:date="2019-08-15T13:57:00Z">
          <w:r w:rsidR="003539CC" w:rsidRPr="00147634" w:rsidDel="003539CC">
            <w:rPr>
              <w:rFonts w:ascii="Arial" w:eastAsia="Times New Roman" w:hAnsi="Arial" w:cs="Arial"/>
              <w:color w:val="222222"/>
            </w:rPr>
            <w:delText>from</w:delText>
          </w:r>
        </w:del>
        <w:del w:id="16" w:author="Park, Bo Yun" w:date="2019-08-15T13:58:00Z">
          <w:r w:rsidR="003539CC" w:rsidRPr="00147634" w:rsidDel="003539CC">
            <w:rPr>
              <w:rFonts w:ascii="Arial" w:eastAsia="Times New Roman" w:hAnsi="Arial" w:cs="Arial"/>
              <w:color w:val="222222"/>
            </w:rPr>
            <w:delText xml:space="preserve"> 2017</w:delText>
          </w:r>
        </w:del>
        <w:r w:rsidR="003539CC" w:rsidRPr="00147634">
          <w:rPr>
            <w:rFonts w:ascii="Arial" w:eastAsia="Times New Roman" w:hAnsi="Arial" w:cs="Arial"/>
            <w:color w:val="222222"/>
          </w:rPr>
          <w:t>. </w:t>
        </w:r>
      </w:moveTo>
      <w:commentRangeEnd w:id="1"/>
      <w:r w:rsidR="003539CC">
        <w:rPr>
          <w:rStyle w:val="CommentReference"/>
        </w:rPr>
        <w:commentReference w:id="1"/>
      </w:r>
      <w:ins w:id="17" w:author="Park, Bo Yun" w:date="2019-08-15T13:57:00Z">
        <w:r w:rsidR="003539CC">
          <w:rPr>
            <w:rFonts w:ascii="Arial" w:eastAsia="Times New Roman" w:hAnsi="Arial" w:cs="Arial"/>
            <w:color w:val="222222"/>
          </w:rPr>
          <w:t>Prior to coming to Harvard</w:t>
        </w:r>
      </w:ins>
      <w:ins w:id="18" w:author="Park, Bo Yun" w:date="2019-08-15T13:58:00Z">
        <w:r w:rsidR="003539CC">
          <w:rPr>
            <w:rFonts w:ascii="Arial" w:eastAsia="Times New Roman" w:hAnsi="Arial" w:cs="Arial"/>
            <w:color w:val="222222"/>
          </w:rPr>
          <w:t xml:space="preserve"> in 2017</w:t>
        </w:r>
      </w:ins>
      <w:ins w:id="19" w:author="Park, Bo Yun" w:date="2019-08-15T13:57:00Z">
        <w:r w:rsidR="003539CC">
          <w:rPr>
            <w:rFonts w:ascii="Arial" w:eastAsia="Times New Roman" w:hAnsi="Arial" w:cs="Arial"/>
            <w:color w:val="222222"/>
          </w:rPr>
          <w:t xml:space="preserve">, he </w:t>
        </w:r>
      </w:ins>
    </w:p>
    <w:moveToRangeEnd w:id="2"/>
    <w:p w14:paraId="22D61609" w14:textId="1FBA3774" w:rsidR="00147634" w:rsidRPr="00147634" w:rsidRDefault="00147634" w:rsidP="003539CC">
      <w:pPr>
        <w:shd w:val="clear" w:color="auto" w:fill="FFFFFF"/>
        <w:rPr>
          <w:rFonts w:ascii="Arial" w:eastAsia="Times New Roman" w:hAnsi="Arial" w:cs="Arial"/>
          <w:color w:val="222222"/>
        </w:rPr>
      </w:pPr>
      <w:del w:id="20" w:author="Park, Bo Yun" w:date="2019-08-15T13:58:00Z">
        <w:r w:rsidRPr="00147634" w:rsidDel="003539CC">
          <w:rPr>
            <w:rFonts w:ascii="Arial" w:eastAsia="Times New Roman" w:hAnsi="Arial" w:cs="Arial"/>
            <w:color w:val="222222"/>
          </w:rPr>
          <w:delText>was</w:delText>
        </w:r>
      </w:del>
      <w:ins w:id="21" w:author="Park, Bo Yun" w:date="2019-08-15T13:58:00Z">
        <w:r w:rsidR="003539CC">
          <w:rPr>
            <w:rFonts w:ascii="Arial" w:eastAsia="Times New Roman" w:hAnsi="Arial" w:cs="Arial"/>
            <w:color w:val="222222"/>
          </w:rPr>
          <w:t>served as</w:t>
        </w:r>
      </w:ins>
      <w:r w:rsidRPr="00147634">
        <w:rPr>
          <w:rFonts w:ascii="Arial" w:eastAsia="Times New Roman" w:hAnsi="Arial" w:cs="Arial"/>
          <w:color w:val="222222"/>
        </w:rPr>
        <w:t xml:space="preserve"> a</w:t>
      </w:r>
      <w:ins w:id="22" w:author="Park, Bo Yun" w:date="2019-08-15T13:57:00Z">
        <w:r w:rsidR="003539CC">
          <w:rPr>
            <w:rFonts w:ascii="Arial" w:eastAsia="Times New Roman" w:hAnsi="Arial" w:cs="Arial"/>
            <w:color w:val="222222"/>
          </w:rPr>
          <w:t xml:space="preserve"> senior</w:t>
        </w:r>
      </w:ins>
      <w:del w:id="23" w:author="Park, Bo Yun" w:date="2019-08-15T13:57:00Z">
        <w:r w:rsidRPr="00147634" w:rsidDel="003539CC">
          <w:rPr>
            <w:rFonts w:ascii="Arial" w:eastAsia="Times New Roman" w:hAnsi="Arial" w:cs="Arial"/>
            <w:color w:val="222222"/>
          </w:rPr>
          <w:delText>n</w:delText>
        </w:r>
      </w:del>
      <w:r w:rsidRPr="00147634">
        <w:rPr>
          <w:rFonts w:ascii="Arial" w:eastAsia="Times New Roman" w:hAnsi="Arial" w:cs="Arial"/>
          <w:color w:val="222222"/>
        </w:rPr>
        <w:t xml:space="preserve"> advisor to the President of the French Republic from 2012 to 2017. </w:t>
      </w:r>
      <w:del w:id="24" w:author="Park, Bo Yun" w:date="2019-08-15T14:00:00Z">
        <w:r w:rsidRPr="00147634" w:rsidDel="00B42728">
          <w:rPr>
            <w:rFonts w:ascii="Arial" w:eastAsia="Times New Roman" w:hAnsi="Arial" w:cs="Arial"/>
            <w:color w:val="222222"/>
          </w:rPr>
          <w:delText>He first served as</w:delText>
        </w:r>
      </w:del>
      <w:ins w:id="25" w:author="Park, Bo Yun" w:date="2019-08-15T14:00:00Z">
        <w:r w:rsidR="00B42728">
          <w:rPr>
            <w:rFonts w:ascii="Arial" w:eastAsia="Times New Roman" w:hAnsi="Arial" w:cs="Arial"/>
            <w:color w:val="222222"/>
          </w:rPr>
          <w:t xml:space="preserve">First </w:t>
        </w:r>
      </w:ins>
      <w:ins w:id="26" w:author="Park, Bo Yun" w:date="2019-08-15T14:04:00Z">
        <w:r w:rsidR="00B42728">
          <w:rPr>
            <w:rFonts w:ascii="Arial" w:eastAsia="Times New Roman" w:hAnsi="Arial" w:cs="Arial"/>
            <w:color w:val="222222"/>
          </w:rPr>
          <w:t>a</w:t>
        </w:r>
      </w:ins>
      <w:ins w:id="27" w:author="Park, Bo Yun" w:date="2019-08-15T14:00:00Z">
        <w:r w:rsidR="00B42728">
          <w:rPr>
            <w:rFonts w:ascii="Arial" w:eastAsia="Times New Roman" w:hAnsi="Arial" w:cs="Arial"/>
            <w:color w:val="222222"/>
          </w:rPr>
          <w:t>ppointed as</w:t>
        </w:r>
      </w:ins>
      <w:r w:rsidRPr="00147634">
        <w:rPr>
          <w:rFonts w:ascii="Arial" w:eastAsia="Times New Roman" w:hAnsi="Arial" w:cs="Arial"/>
          <w:color w:val="222222"/>
        </w:rPr>
        <w:t xml:space="preserve"> </w:t>
      </w:r>
      <w:ins w:id="28" w:author="Park, Bo Yun" w:date="2019-08-15T13:59:00Z">
        <w:r w:rsidR="003539CC">
          <w:rPr>
            <w:rFonts w:ascii="Arial" w:eastAsia="Times New Roman" w:hAnsi="Arial" w:cs="Arial"/>
            <w:color w:val="222222"/>
          </w:rPr>
          <w:t xml:space="preserve">the </w:t>
        </w:r>
      </w:ins>
      <w:r w:rsidRPr="00147634">
        <w:rPr>
          <w:rFonts w:ascii="Arial" w:eastAsia="Times New Roman" w:hAnsi="Arial" w:cs="Arial"/>
          <w:color w:val="222222"/>
        </w:rPr>
        <w:t>Deputy-Advisor for European Affairs</w:t>
      </w:r>
      <w:ins w:id="29" w:author="Park, Bo Yun" w:date="2019-08-15T14:00:00Z">
        <w:r w:rsidR="00B42728">
          <w:rPr>
            <w:rFonts w:ascii="Arial" w:eastAsia="Times New Roman" w:hAnsi="Arial" w:cs="Arial"/>
            <w:color w:val="222222"/>
          </w:rPr>
          <w:t>,</w:t>
        </w:r>
      </w:ins>
      <w:r w:rsidRPr="00147634">
        <w:rPr>
          <w:rFonts w:ascii="Arial" w:eastAsia="Times New Roman" w:hAnsi="Arial" w:cs="Arial"/>
          <w:color w:val="222222"/>
        </w:rPr>
        <w:t xml:space="preserve"> </w:t>
      </w:r>
      <w:del w:id="30" w:author="Park, Bo Yun" w:date="2019-08-15T14:00:00Z">
        <w:r w:rsidRPr="00147634" w:rsidDel="00B42728">
          <w:rPr>
            <w:rFonts w:ascii="Arial" w:eastAsia="Times New Roman" w:hAnsi="Arial" w:cs="Arial"/>
            <w:color w:val="222222"/>
          </w:rPr>
          <w:delText xml:space="preserve">were </w:delText>
        </w:r>
      </w:del>
      <w:r w:rsidRPr="00147634">
        <w:rPr>
          <w:rFonts w:ascii="Arial" w:eastAsia="Times New Roman" w:hAnsi="Arial" w:cs="Arial"/>
          <w:color w:val="222222"/>
        </w:rPr>
        <w:t>he was</w:t>
      </w:r>
      <w:ins w:id="31" w:author="Park, Bo Yun" w:date="2019-08-15T14:00:00Z">
        <w:r w:rsidR="00B42728">
          <w:rPr>
            <w:rFonts w:ascii="Arial" w:eastAsia="Times New Roman" w:hAnsi="Arial" w:cs="Arial"/>
            <w:color w:val="222222"/>
          </w:rPr>
          <w:t xml:space="preserve"> </w:t>
        </w:r>
      </w:ins>
      <w:del w:id="32" w:author="Park, Bo Yun" w:date="2019-08-15T14:04:00Z">
        <w:r w:rsidRPr="00147634" w:rsidDel="00B42728">
          <w:rPr>
            <w:rFonts w:ascii="Arial" w:eastAsia="Times New Roman" w:hAnsi="Arial" w:cs="Arial"/>
            <w:color w:val="222222"/>
          </w:rPr>
          <w:delText xml:space="preserve"> </w:delText>
        </w:r>
      </w:del>
      <w:r w:rsidRPr="00147634">
        <w:rPr>
          <w:rFonts w:ascii="Arial" w:eastAsia="Times New Roman" w:hAnsi="Arial" w:cs="Arial"/>
          <w:color w:val="222222"/>
        </w:rPr>
        <w:t>in charge of briefing the President ahead of official visits and international summits,</w:t>
      </w:r>
      <w:ins w:id="33" w:author="Park, Bo Yun" w:date="2019-08-15T14:02:00Z">
        <w:r w:rsidR="00B42728">
          <w:rPr>
            <w:rFonts w:ascii="Arial" w:eastAsia="Times New Roman" w:hAnsi="Arial" w:cs="Arial"/>
            <w:color w:val="222222"/>
          </w:rPr>
          <w:t xml:space="preserve"> and</w:t>
        </w:r>
      </w:ins>
      <w:r w:rsidRPr="00147634">
        <w:rPr>
          <w:rFonts w:ascii="Arial" w:eastAsia="Times New Roman" w:hAnsi="Arial" w:cs="Arial"/>
          <w:color w:val="222222"/>
        </w:rPr>
        <w:t xml:space="preserve"> </w:t>
      </w:r>
      <w:del w:id="34" w:author="Park, Bo Yun" w:date="2019-08-15T14:01:00Z">
        <w:r w:rsidRPr="00147634" w:rsidDel="00B42728">
          <w:rPr>
            <w:rFonts w:ascii="Arial" w:eastAsia="Times New Roman" w:hAnsi="Arial" w:cs="Arial"/>
            <w:color w:val="222222"/>
          </w:rPr>
          <w:delText xml:space="preserve">and </w:delText>
        </w:r>
      </w:del>
      <w:del w:id="35" w:author="Park, Bo Yun" w:date="2019-08-15T14:00:00Z">
        <w:r w:rsidRPr="00147634" w:rsidDel="00B42728">
          <w:rPr>
            <w:rFonts w:ascii="Arial" w:eastAsia="Times New Roman" w:hAnsi="Arial" w:cs="Arial"/>
            <w:color w:val="222222"/>
          </w:rPr>
          <w:delText>of coordinating</w:delText>
        </w:r>
      </w:del>
      <w:ins w:id="36" w:author="Park, Bo Yun" w:date="2019-08-15T14:00:00Z">
        <w:r w:rsidR="00B42728">
          <w:rPr>
            <w:rFonts w:ascii="Arial" w:eastAsia="Times New Roman" w:hAnsi="Arial" w:cs="Arial"/>
            <w:color w:val="222222"/>
          </w:rPr>
          <w:t>coordinated</w:t>
        </w:r>
      </w:ins>
      <w:r w:rsidRPr="00147634">
        <w:rPr>
          <w:rFonts w:ascii="Arial" w:eastAsia="Times New Roman" w:hAnsi="Arial" w:cs="Arial"/>
          <w:color w:val="222222"/>
        </w:rPr>
        <w:t xml:space="preserve"> French policies regarding bilateral European affairs across the government. </w:t>
      </w:r>
      <w:commentRangeStart w:id="37"/>
      <w:del w:id="38" w:author="Park, Bo Yun" w:date="2019-08-15T14:02:00Z">
        <w:r w:rsidRPr="00147634" w:rsidDel="00B42728">
          <w:rPr>
            <w:rFonts w:ascii="Arial" w:eastAsia="Times New Roman" w:hAnsi="Arial" w:cs="Arial"/>
            <w:color w:val="222222"/>
          </w:rPr>
          <w:delText>In that position,</w:delText>
        </w:r>
      </w:del>
      <w:ins w:id="39" w:author="Park, Bo Yun" w:date="2019-08-15T14:02:00Z">
        <w:r w:rsidR="00B42728">
          <w:rPr>
            <w:rFonts w:ascii="Arial" w:eastAsia="Times New Roman" w:hAnsi="Arial" w:cs="Arial"/>
            <w:color w:val="222222"/>
          </w:rPr>
          <w:t>Most importantly</w:t>
        </w:r>
      </w:ins>
      <w:commentRangeEnd w:id="37"/>
      <w:ins w:id="40" w:author="Park, Bo Yun" w:date="2019-08-15T14:13:00Z">
        <w:r w:rsidR="00E11B68">
          <w:rPr>
            <w:rStyle w:val="CommentReference"/>
          </w:rPr>
          <w:commentReference w:id="37"/>
        </w:r>
      </w:ins>
      <w:ins w:id="41" w:author="Park, Bo Yun" w:date="2019-08-15T14:02:00Z">
        <w:r w:rsidR="00B42728">
          <w:rPr>
            <w:rFonts w:ascii="Arial" w:eastAsia="Times New Roman" w:hAnsi="Arial" w:cs="Arial"/>
            <w:color w:val="222222"/>
          </w:rPr>
          <w:t>,</w:t>
        </w:r>
      </w:ins>
      <w:r w:rsidRPr="00147634">
        <w:rPr>
          <w:rFonts w:ascii="Arial" w:eastAsia="Times New Roman" w:hAnsi="Arial" w:cs="Arial"/>
          <w:color w:val="222222"/>
        </w:rPr>
        <w:t xml:space="preserve"> he was </w:t>
      </w:r>
      <w:ins w:id="42" w:author="Park, Bo Yun" w:date="2019-08-15T14:04:00Z">
        <w:r w:rsidR="00B42728">
          <w:rPr>
            <w:rFonts w:ascii="Arial" w:eastAsia="Times New Roman" w:hAnsi="Arial" w:cs="Arial"/>
            <w:color w:val="222222"/>
          </w:rPr>
          <w:t xml:space="preserve">put </w:t>
        </w:r>
      </w:ins>
      <w:del w:id="43" w:author="Park, Bo Yun" w:date="2019-08-15T14:02:00Z">
        <w:r w:rsidRPr="00147634" w:rsidDel="00B42728">
          <w:rPr>
            <w:rFonts w:ascii="Arial" w:eastAsia="Times New Roman" w:hAnsi="Arial" w:cs="Arial"/>
            <w:color w:val="222222"/>
          </w:rPr>
          <w:delText xml:space="preserve">also </w:delText>
        </w:r>
      </w:del>
      <w:r w:rsidRPr="00147634">
        <w:rPr>
          <w:rFonts w:ascii="Arial" w:eastAsia="Times New Roman" w:hAnsi="Arial" w:cs="Arial"/>
          <w:color w:val="222222"/>
        </w:rPr>
        <w:t>in charge of speechwriting major presidential speeches on international affairs. He then served as a Senior Political Advisor, providing daily briefs to the President assessing political situations and policies and coordinating efforts on policy planning and public opinion research.</w:t>
      </w:r>
    </w:p>
    <w:p w14:paraId="0A180AC0" w14:textId="77777777" w:rsidR="00147634" w:rsidRPr="00147634" w:rsidRDefault="00147634" w:rsidP="00147634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761130F" w14:textId="63C3F91D" w:rsidR="00147634" w:rsidRPr="00147634" w:rsidDel="00E11B68" w:rsidRDefault="00147634" w:rsidP="00147634">
      <w:pPr>
        <w:shd w:val="clear" w:color="auto" w:fill="FFFFFF"/>
        <w:rPr>
          <w:del w:id="44" w:author="Park, Bo Yun" w:date="2019-08-15T14:19:00Z"/>
          <w:rFonts w:ascii="Arial" w:eastAsia="Times New Roman" w:hAnsi="Arial" w:cs="Arial"/>
          <w:color w:val="222222"/>
        </w:rPr>
      </w:pPr>
      <w:r w:rsidRPr="00147634">
        <w:rPr>
          <w:rFonts w:ascii="Arial" w:eastAsia="Times New Roman" w:hAnsi="Arial" w:cs="Arial"/>
          <w:color w:val="222222"/>
        </w:rPr>
        <w:t xml:space="preserve">Adrien started his </w:t>
      </w:r>
      <w:ins w:id="45" w:author="Park, Bo Yun" w:date="2019-08-15T14:18:00Z">
        <w:r w:rsidR="00E11B68">
          <w:rPr>
            <w:rFonts w:ascii="Arial" w:eastAsia="Times New Roman" w:hAnsi="Arial" w:cs="Arial"/>
            <w:color w:val="222222"/>
          </w:rPr>
          <w:t xml:space="preserve">professional </w:t>
        </w:r>
      </w:ins>
      <w:r w:rsidRPr="00147634">
        <w:rPr>
          <w:rFonts w:ascii="Arial" w:eastAsia="Times New Roman" w:hAnsi="Arial" w:cs="Arial"/>
          <w:color w:val="222222"/>
        </w:rPr>
        <w:t xml:space="preserve">career at the </w:t>
      </w:r>
      <w:commentRangeStart w:id="46"/>
      <w:ins w:id="47" w:author="Park, Bo Yun" w:date="2019-08-15T14:04:00Z">
        <w:r w:rsidR="00B42728">
          <w:rPr>
            <w:rFonts w:ascii="Arial" w:eastAsia="Times New Roman" w:hAnsi="Arial" w:cs="Arial"/>
            <w:color w:val="222222"/>
          </w:rPr>
          <w:t xml:space="preserve">French </w:t>
        </w:r>
      </w:ins>
      <w:r w:rsidRPr="00147634">
        <w:rPr>
          <w:rFonts w:ascii="Arial" w:eastAsia="Times New Roman" w:hAnsi="Arial" w:cs="Arial"/>
          <w:color w:val="222222"/>
        </w:rPr>
        <w:t xml:space="preserve">Ministry of Foreign Affairs </w:t>
      </w:r>
      <w:commentRangeEnd w:id="46"/>
      <w:r w:rsidR="00B42728">
        <w:rPr>
          <w:rStyle w:val="CommentReference"/>
        </w:rPr>
        <w:commentReference w:id="46"/>
      </w:r>
      <w:r w:rsidRPr="00147634">
        <w:rPr>
          <w:rFonts w:ascii="Arial" w:eastAsia="Times New Roman" w:hAnsi="Arial" w:cs="Arial"/>
          <w:color w:val="222222"/>
        </w:rPr>
        <w:t>in 2007 as a Policy Officer in Financial Affairs, in charge of managing a 1 billion</w:t>
      </w:r>
      <w:ins w:id="48" w:author="Park, Bo Yun" w:date="2019-08-15T14:08:00Z">
        <w:r w:rsidR="00B42728">
          <w:rPr>
            <w:rFonts w:ascii="Arial" w:eastAsia="Times New Roman" w:hAnsi="Arial" w:cs="Arial"/>
            <w:color w:val="222222"/>
          </w:rPr>
          <w:t>-</w:t>
        </w:r>
      </w:ins>
      <w:del w:id="49" w:author="Park, Bo Yun" w:date="2019-08-15T14:08:00Z">
        <w:r w:rsidRPr="00147634" w:rsidDel="00B42728">
          <w:rPr>
            <w:rFonts w:ascii="Arial" w:eastAsia="Times New Roman" w:hAnsi="Arial" w:cs="Arial"/>
            <w:color w:val="222222"/>
          </w:rPr>
          <w:delText xml:space="preserve"> </w:delText>
        </w:r>
      </w:del>
      <w:r w:rsidRPr="00147634">
        <w:rPr>
          <w:rFonts w:ascii="Arial" w:eastAsia="Times New Roman" w:hAnsi="Arial" w:cs="Arial"/>
          <w:color w:val="222222"/>
        </w:rPr>
        <w:t>euro</w:t>
      </w:r>
      <w:del w:id="50" w:author="Park, Bo Yun" w:date="2019-08-15T14:06:00Z">
        <w:r w:rsidRPr="00147634" w:rsidDel="00B42728">
          <w:rPr>
            <w:rFonts w:ascii="Arial" w:eastAsia="Times New Roman" w:hAnsi="Arial" w:cs="Arial"/>
            <w:color w:val="222222"/>
          </w:rPr>
          <w:delText>s</w:delText>
        </w:r>
      </w:del>
      <w:r w:rsidRPr="00147634">
        <w:rPr>
          <w:rFonts w:ascii="Arial" w:eastAsia="Times New Roman" w:hAnsi="Arial" w:cs="Arial"/>
          <w:color w:val="222222"/>
        </w:rPr>
        <w:t xml:space="preserve"> budget. In 2010</w:t>
      </w:r>
      <w:ins w:id="51" w:author="Park, Bo Yun" w:date="2019-08-15T13:54:00Z">
        <w:r w:rsidR="003539CC">
          <w:rPr>
            <w:rFonts w:ascii="Arial" w:eastAsia="Times New Roman" w:hAnsi="Arial" w:cs="Arial"/>
            <w:color w:val="222222"/>
          </w:rPr>
          <w:t>,</w:t>
        </w:r>
      </w:ins>
      <w:r w:rsidRPr="00147634">
        <w:rPr>
          <w:rFonts w:ascii="Arial" w:eastAsia="Times New Roman" w:hAnsi="Arial" w:cs="Arial"/>
          <w:color w:val="222222"/>
        </w:rPr>
        <w:t xml:space="preserve"> he was </w:t>
      </w:r>
      <w:ins w:id="52" w:author="Park, Bo Yun" w:date="2019-08-15T14:15:00Z">
        <w:r w:rsidR="00E11B68">
          <w:rPr>
            <w:rFonts w:ascii="Arial" w:eastAsia="Times New Roman" w:hAnsi="Arial" w:cs="Arial"/>
            <w:color w:val="222222"/>
          </w:rPr>
          <w:t xml:space="preserve">then </w:t>
        </w:r>
      </w:ins>
      <w:r w:rsidRPr="00147634">
        <w:rPr>
          <w:rFonts w:ascii="Arial" w:eastAsia="Times New Roman" w:hAnsi="Arial" w:cs="Arial"/>
          <w:color w:val="222222"/>
        </w:rPr>
        <w:t xml:space="preserve">seconded to the </w:t>
      </w:r>
      <w:proofErr w:type="spellStart"/>
      <w:r w:rsidRPr="00147634">
        <w:rPr>
          <w:rFonts w:ascii="Arial" w:eastAsia="Times New Roman" w:hAnsi="Arial" w:cs="Arial"/>
          <w:color w:val="222222"/>
        </w:rPr>
        <w:t>Fondation</w:t>
      </w:r>
      <w:proofErr w:type="spellEnd"/>
      <w:r w:rsidRPr="00147634">
        <w:rPr>
          <w:rFonts w:ascii="Arial" w:eastAsia="Times New Roman" w:hAnsi="Arial" w:cs="Arial"/>
          <w:color w:val="222222"/>
        </w:rPr>
        <w:t xml:space="preserve"> Jean-</w:t>
      </w:r>
      <w:proofErr w:type="spellStart"/>
      <w:r w:rsidRPr="00147634">
        <w:rPr>
          <w:rFonts w:ascii="Arial" w:eastAsia="Times New Roman" w:hAnsi="Arial" w:cs="Arial"/>
          <w:color w:val="222222"/>
        </w:rPr>
        <w:t>Jaurès</w:t>
      </w:r>
      <w:proofErr w:type="spellEnd"/>
      <w:ins w:id="53" w:author="Park, Bo Yun" w:date="2019-08-15T14:15:00Z">
        <w:r w:rsidR="00E11B68">
          <w:rPr>
            <w:rFonts w:ascii="Arial" w:eastAsia="Times New Roman" w:hAnsi="Arial" w:cs="Arial"/>
            <w:color w:val="222222"/>
          </w:rPr>
          <w:t xml:space="preserve">, </w:t>
        </w:r>
      </w:ins>
      <w:del w:id="54" w:author="Park, Bo Yun" w:date="2019-08-15T14:15:00Z">
        <w:r w:rsidRPr="00147634" w:rsidDel="00E11B68">
          <w:rPr>
            <w:rFonts w:ascii="Arial" w:eastAsia="Times New Roman" w:hAnsi="Arial" w:cs="Arial"/>
            <w:color w:val="222222"/>
          </w:rPr>
          <w:delText xml:space="preserve"> </w:delText>
        </w:r>
      </w:del>
      <w:r w:rsidRPr="00147634">
        <w:rPr>
          <w:rFonts w:ascii="Arial" w:eastAsia="Times New Roman" w:hAnsi="Arial" w:cs="Arial"/>
          <w:color w:val="222222"/>
        </w:rPr>
        <w:t xml:space="preserve">where he helped develop </w:t>
      </w:r>
      <w:del w:id="55" w:author="Park, Bo Yun" w:date="2019-08-15T14:14:00Z">
        <w:r w:rsidRPr="00147634" w:rsidDel="00E11B68">
          <w:rPr>
            <w:rFonts w:ascii="Arial" w:eastAsia="Times New Roman" w:hAnsi="Arial" w:cs="Arial"/>
            <w:color w:val="222222"/>
          </w:rPr>
          <w:delText xml:space="preserve">the </w:delText>
        </w:r>
      </w:del>
      <w:r w:rsidRPr="00147634">
        <w:rPr>
          <w:rFonts w:ascii="Arial" w:eastAsia="Times New Roman" w:hAnsi="Arial" w:cs="Arial"/>
          <w:color w:val="222222"/>
        </w:rPr>
        <w:t>international and research activit</w:t>
      </w:r>
      <w:ins w:id="56" w:author="Park, Bo Yun" w:date="2019-08-15T14:14:00Z">
        <w:r w:rsidR="00E11B68">
          <w:rPr>
            <w:rFonts w:ascii="Arial" w:eastAsia="Times New Roman" w:hAnsi="Arial" w:cs="Arial"/>
            <w:color w:val="222222"/>
          </w:rPr>
          <w:t xml:space="preserve">ies until he joined </w:t>
        </w:r>
      </w:ins>
      <w:del w:id="57" w:author="Park, Bo Yun" w:date="2019-08-15T14:14:00Z">
        <w:r w:rsidRPr="00147634" w:rsidDel="00E11B68">
          <w:rPr>
            <w:rFonts w:ascii="Arial" w:eastAsia="Times New Roman" w:hAnsi="Arial" w:cs="Arial"/>
            <w:color w:val="222222"/>
          </w:rPr>
          <w:delText>y; before joining in 2012 the</w:delText>
        </w:r>
      </w:del>
      <w:ins w:id="58" w:author="Park, Bo Yun" w:date="2019-08-15T14:14:00Z">
        <w:r w:rsidR="00E11B68">
          <w:rPr>
            <w:rFonts w:ascii="Arial" w:eastAsia="Times New Roman" w:hAnsi="Arial" w:cs="Arial"/>
            <w:color w:val="222222"/>
          </w:rPr>
          <w:t xml:space="preserve">President </w:t>
        </w:r>
        <w:proofErr w:type="spellStart"/>
        <w:r w:rsidR="00E11B68">
          <w:rPr>
            <w:rFonts w:ascii="Arial" w:eastAsia="Times New Roman" w:hAnsi="Arial" w:cs="Arial"/>
            <w:color w:val="222222"/>
          </w:rPr>
          <w:t>Hollande’s</w:t>
        </w:r>
      </w:ins>
      <w:proofErr w:type="spellEnd"/>
      <w:r w:rsidRPr="00147634">
        <w:rPr>
          <w:rFonts w:ascii="Arial" w:eastAsia="Times New Roman" w:hAnsi="Arial" w:cs="Arial"/>
          <w:color w:val="222222"/>
        </w:rPr>
        <w:t xml:space="preserve"> victorious presidential campaign</w:t>
      </w:r>
      <w:ins w:id="59" w:author="Park, Bo Yun" w:date="2019-08-15T14:14:00Z">
        <w:r w:rsidR="00E11B68">
          <w:rPr>
            <w:rFonts w:ascii="Arial" w:eastAsia="Times New Roman" w:hAnsi="Arial" w:cs="Arial"/>
            <w:color w:val="222222"/>
          </w:rPr>
          <w:t xml:space="preserve"> in 2012</w:t>
        </w:r>
      </w:ins>
      <w:r w:rsidRPr="00147634">
        <w:rPr>
          <w:rFonts w:ascii="Arial" w:eastAsia="Times New Roman" w:hAnsi="Arial" w:cs="Arial"/>
          <w:color w:val="222222"/>
        </w:rPr>
        <w:t xml:space="preserve">. </w:t>
      </w:r>
      <w:moveFromRangeStart w:id="60" w:author="Park, Bo Yun" w:date="2019-08-15T13:56:00Z" w:name="move16769776"/>
      <w:moveFrom w:id="61" w:author="Park, Bo Yun" w:date="2019-08-15T13:56:00Z">
        <w:r w:rsidRPr="00147634" w:rsidDel="003539CC">
          <w:rPr>
            <w:rFonts w:ascii="Arial" w:eastAsia="Times New Roman" w:hAnsi="Arial" w:cs="Arial"/>
            <w:color w:val="222222"/>
          </w:rPr>
          <w:t>He is a Fellow with the Weatherhead Center for International Affairs (WCFIA) at Harvard from 2017. </w:t>
        </w:r>
      </w:moveFrom>
      <w:moveFromRangeEnd w:id="60"/>
      <w:ins w:id="62" w:author="Park, Bo Yun" w:date="2019-08-15T14:19:00Z">
        <w:r w:rsidR="00E11B68">
          <w:rPr>
            <w:rFonts w:ascii="Arial" w:eastAsia="Times New Roman" w:hAnsi="Arial" w:cs="Arial"/>
            <w:color w:val="222222"/>
          </w:rPr>
          <w:t>He still</w:t>
        </w:r>
      </w:ins>
    </w:p>
    <w:p w14:paraId="4224FFD7" w14:textId="77777777" w:rsidR="00147634" w:rsidRPr="00147634" w:rsidDel="00E11B68" w:rsidRDefault="00147634" w:rsidP="00147634">
      <w:pPr>
        <w:shd w:val="clear" w:color="auto" w:fill="FFFFFF"/>
        <w:rPr>
          <w:del w:id="63" w:author="Park, Bo Yun" w:date="2019-08-15T14:19:00Z"/>
          <w:rFonts w:ascii="Arial" w:eastAsia="Times New Roman" w:hAnsi="Arial" w:cs="Arial"/>
          <w:color w:val="222222"/>
        </w:rPr>
      </w:pPr>
    </w:p>
    <w:p w14:paraId="40B83D6B" w14:textId="7038B862" w:rsidR="00E11B68" w:rsidRDefault="00147634" w:rsidP="00147634">
      <w:pPr>
        <w:shd w:val="clear" w:color="auto" w:fill="FFFFFF"/>
        <w:rPr>
          <w:ins w:id="64" w:author="Park, Bo Yun" w:date="2019-08-15T14:19:00Z"/>
          <w:rFonts w:ascii="Arial" w:eastAsia="Times New Roman" w:hAnsi="Arial" w:cs="Arial"/>
          <w:color w:val="222222"/>
        </w:rPr>
      </w:pPr>
      <w:del w:id="65" w:author="Park, Bo Yun" w:date="2019-08-15T14:19:00Z">
        <w:r w:rsidRPr="00147634" w:rsidDel="00E11B68">
          <w:rPr>
            <w:rFonts w:ascii="Arial" w:eastAsia="Times New Roman" w:hAnsi="Arial" w:cs="Arial"/>
            <w:color w:val="222222"/>
          </w:rPr>
          <w:delText>He</w:delText>
        </w:r>
      </w:del>
      <w:r w:rsidRPr="00147634">
        <w:rPr>
          <w:rFonts w:ascii="Arial" w:eastAsia="Times New Roman" w:hAnsi="Arial" w:cs="Arial"/>
          <w:color w:val="222222"/>
        </w:rPr>
        <w:t xml:space="preserve"> belongs to several networks of political and strategist advisors</w:t>
      </w:r>
      <w:ins w:id="66" w:author="Park, Bo Yun" w:date="2019-08-15T14:20:00Z">
        <w:r w:rsidR="00E11B68">
          <w:rPr>
            <w:rFonts w:ascii="Arial" w:eastAsia="Times New Roman" w:hAnsi="Arial" w:cs="Arial"/>
            <w:color w:val="222222"/>
          </w:rPr>
          <w:t xml:space="preserve"> today</w:t>
        </w:r>
      </w:ins>
      <w:ins w:id="67" w:author="Park, Bo Yun" w:date="2019-08-15T14:19:00Z">
        <w:r w:rsidR="00E11B68">
          <w:rPr>
            <w:rFonts w:ascii="Arial" w:eastAsia="Times New Roman" w:hAnsi="Arial" w:cs="Arial"/>
            <w:color w:val="222222"/>
          </w:rPr>
          <w:t>.</w:t>
        </w:r>
      </w:ins>
      <w:del w:id="68" w:author="Park, Bo Yun" w:date="2019-08-15T14:19:00Z">
        <w:r w:rsidRPr="00147634" w:rsidDel="00E11B68">
          <w:rPr>
            <w:rFonts w:ascii="Arial" w:eastAsia="Times New Roman" w:hAnsi="Arial" w:cs="Arial"/>
            <w:color w:val="222222"/>
          </w:rPr>
          <w:delText>, and</w:delText>
        </w:r>
      </w:del>
      <w:r w:rsidRPr="00147634">
        <w:rPr>
          <w:rFonts w:ascii="Arial" w:eastAsia="Times New Roman" w:hAnsi="Arial" w:cs="Arial"/>
          <w:color w:val="222222"/>
        </w:rPr>
        <w:t xml:space="preserve"> </w:t>
      </w:r>
    </w:p>
    <w:p w14:paraId="09B4CF76" w14:textId="77777777" w:rsidR="00E11B68" w:rsidRDefault="00E11B68" w:rsidP="00147634">
      <w:pPr>
        <w:shd w:val="clear" w:color="auto" w:fill="FFFFFF"/>
        <w:rPr>
          <w:ins w:id="69" w:author="Park, Bo Yun" w:date="2019-08-15T14:19:00Z"/>
          <w:rFonts w:ascii="Arial" w:eastAsia="Times New Roman" w:hAnsi="Arial" w:cs="Arial"/>
          <w:color w:val="222222"/>
        </w:rPr>
      </w:pPr>
    </w:p>
    <w:p w14:paraId="2077A955" w14:textId="1441FFF6" w:rsidR="00147634" w:rsidRPr="00147634" w:rsidRDefault="00E11B68" w:rsidP="00147634">
      <w:pPr>
        <w:shd w:val="clear" w:color="auto" w:fill="FFFFFF"/>
        <w:rPr>
          <w:rFonts w:ascii="Arial" w:eastAsia="Times New Roman" w:hAnsi="Arial" w:cs="Arial"/>
          <w:color w:val="222222"/>
        </w:rPr>
      </w:pPr>
      <w:ins w:id="70" w:author="Park, Bo Yun" w:date="2019-08-15T14:19:00Z">
        <w:r>
          <w:rPr>
            <w:rFonts w:ascii="Arial" w:eastAsia="Times New Roman" w:hAnsi="Arial" w:cs="Arial"/>
            <w:color w:val="222222"/>
          </w:rPr>
          <w:t xml:space="preserve">Adrien </w:t>
        </w:r>
      </w:ins>
      <w:r w:rsidR="00147634" w:rsidRPr="00147634">
        <w:rPr>
          <w:rFonts w:ascii="Arial" w:eastAsia="Times New Roman" w:hAnsi="Arial" w:cs="Arial"/>
          <w:color w:val="222222"/>
        </w:rPr>
        <w:t xml:space="preserve">was </w:t>
      </w:r>
      <w:ins w:id="71" w:author="Park, Bo Yun" w:date="2019-08-15T14:20:00Z">
        <w:r>
          <w:rPr>
            <w:rFonts w:ascii="Arial" w:eastAsia="Times New Roman" w:hAnsi="Arial" w:cs="Arial"/>
            <w:color w:val="222222"/>
          </w:rPr>
          <w:t xml:space="preserve">also </w:t>
        </w:r>
      </w:ins>
      <w:r w:rsidR="00147634" w:rsidRPr="00147634">
        <w:rPr>
          <w:rFonts w:ascii="Arial" w:eastAsia="Times New Roman" w:hAnsi="Arial" w:cs="Arial"/>
          <w:color w:val="222222"/>
        </w:rPr>
        <w:t xml:space="preserve">a lecturer at the Paris Institute of Political Sciences (Sciences-Po) from 2007 to 2012. He has published an essay with the former French Foreign Minister Hubert </w:t>
      </w:r>
      <w:proofErr w:type="spellStart"/>
      <w:r w:rsidR="00147634" w:rsidRPr="00147634">
        <w:rPr>
          <w:rFonts w:ascii="Arial" w:eastAsia="Times New Roman" w:hAnsi="Arial" w:cs="Arial"/>
          <w:color w:val="222222"/>
        </w:rPr>
        <w:t>Védrine</w:t>
      </w:r>
      <w:proofErr w:type="spellEnd"/>
      <w:r w:rsidR="00147634" w:rsidRPr="00147634">
        <w:rPr>
          <w:rFonts w:ascii="Arial" w:eastAsia="Times New Roman" w:hAnsi="Arial" w:cs="Arial"/>
          <w:color w:val="222222"/>
        </w:rPr>
        <w:t>, “History Strikes Back” (</w:t>
      </w:r>
      <w:proofErr w:type="spellStart"/>
      <w:r w:rsidR="00147634" w:rsidRPr="00147634">
        <w:rPr>
          <w:rFonts w:ascii="Arial" w:eastAsia="Times New Roman" w:hAnsi="Arial" w:cs="Arial"/>
          <w:color w:val="222222"/>
        </w:rPr>
        <w:t>Fayard</w:t>
      </w:r>
      <w:proofErr w:type="spellEnd"/>
      <w:r w:rsidR="00147634" w:rsidRPr="00147634">
        <w:rPr>
          <w:rFonts w:ascii="Arial" w:eastAsia="Times New Roman" w:hAnsi="Arial" w:cs="Arial"/>
          <w:color w:val="222222"/>
        </w:rPr>
        <w:t>, 2007 &amp; Brookings, 2008)</w:t>
      </w:r>
      <w:ins w:id="72" w:author="Park, Bo Yun" w:date="2019-08-15T14:20:00Z">
        <w:r>
          <w:rPr>
            <w:rFonts w:ascii="Arial" w:eastAsia="Times New Roman" w:hAnsi="Arial" w:cs="Arial"/>
            <w:color w:val="222222"/>
          </w:rPr>
          <w:t>,</w:t>
        </w:r>
      </w:ins>
      <w:r w:rsidR="00147634" w:rsidRPr="00147634">
        <w:rPr>
          <w:rFonts w:ascii="Arial" w:eastAsia="Times New Roman" w:hAnsi="Arial" w:cs="Arial"/>
          <w:color w:val="222222"/>
        </w:rPr>
        <w:t xml:space="preserve"> and his commentaries has appeared in several news outlets including </w:t>
      </w:r>
      <w:del w:id="73" w:author="Park, Bo Yun" w:date="2019-08-15T13:55:00Z">
        <w:r w:rsidR="00147634" w:rsidRPr="003539CC" w:rsidDel="003539CC">
          <w:rPr>
            <w:rFonts w:ascii="Arial" w:eastAsia="Times New Roman" w:hAnsi="Arial" w:cs="Arial"/>
            <w:i/>
            <w:color w:val="222222"/>
            <w:rPrChange w:id="74" w:author="Park, Bo Yun" w:date="2019-08-15T13:55:00Z">
              <w:rPr>
                <w:rFonts w:ascii="Arial" w:eastAsia="Times New Roman" w:hAnsi="Arial" w:cs="Arial"/>
                <w:color w:val="222222"/>
              </w:rPr>
            </w:rPrChange>
          </w:rPr>
          <w:delText xml:space="preserve">the French </w:delText>
        </w:r>
      </w:del>
      <w:r w:rsidR="00147634" w:rsidRPr="003539CC">
        <w:rPr>
          <w:rFonts w:ascii="Arial" w:eastAsia="Times New Roman" w:hAnsi="Arial" w:cs="Arial"/>
          <w:i/>
          <w:color w:val="222222"/>
          <w:rPrChange w:id="75" w:author="Park, Bo Yun" w:date="2019-08-15T13:55:00Z">
            <w:rPr>
              <w:rFonts w:ascii="Arial" w:eastAsia="Times New Roman" w:hAnsi="Arial" w:cs="Arial"/>
              <w:color w:val="222222"/>
            </w:rPr>
          </w:rPrChange>
        </w:rPr>
        <w:t xml:space="preserve">Le Monde, Le Figaro, Les </w:t>
      </w:r>
      <w:proofErr w:type="spellStart"/>
      <w:r w:rsidR="00147634" w:rsidRPr="003539CC">
        <w:rPr>
          <w:rFonts w:ascii="Arial" w:eastAsia="Times New Roman" w:hAnsi="Arial" w:cs="Arial"/>
          <w:i/>
          <w:color w:val="222222"/>
          <w:rPrChange w:id="76" w:author="Park, Bo Yun" w:date="2019-08-15T13:55:00Z">
            <w:rPr>
              <w:rFonts w:ascii="Arial" w:eastAsia="Times New Roman" w:hAnsi="Arial" w:cs="Arial"/>
              <w:color w:val="222222"/>
            </w:rPr>
          </w:rPrChange>
        </w:rPr>
        <w:t>Echos</w:t>
      </w:r>
      <w:proofErr w:type="spellEnd"/>
      <w:r w:rsidR="00147634" w:rsidRPr="003539CC">
        <w:rPr>
          <w:rFonts w:ascii="Arial" w:eastAsia="Times New Roman" w:hAnsi="Arial" w:cs="Arial"/>
          <w:i/>
          <w:color w:val="222222"/>
          <w:rPrChange w:id="77" w:author="Park, Bo Yun" w:date="2019-08-15T13:55:00Z">
            <w:rPr>
              <w:rFonts w:ascii="Arial" w:eastAsia="Times New Roman" w:hAnsi="Arial" w:cs="Arial"/>
              <w:color w:val="222222"/>
            </w:rPr>
          </w:rPrChange>
        </w:rPr>
        <w:t xml:space="preserve">, Le </w:t>
      </w:r>
      <w:proofErr w:type="spellStart"/>
      <w:r w:rsidR="00147634" w:rsidRPr="003539CC">
        <w:rPr>
          <w:rFonts w:ascii="Arial" w:eastAsia="Times New Roman" w:hAnsi="Arial" w:cs="Arial"/>
          <w:i/>
          <w:color w:val="222222"/>
          <w:rPrChange w:id="78" w:author="Park, Bo Yun" w:date="2019-08-15T13:55:00Z">
            <w:rPr>
              <w:rFonts w:ascii="Arial" w:eastAsia="Times New Roman" w:hAnsi="Arial" w:cs="Arial"/>
              <w:color w:val="222222"/>
            </w:rPr>
          </w:rPrChange>
        </w:rPr>
        <w:t>Nouvel</w:t>
      </w:r>
      <w:proofErr w:type="spellEnd"/>
      <w:r w:rsidR="00147634" w:rsidRPr="003539CC">
        <w:rPr>
          <w:rFonts w:ascii="Arial" w:eastAsia="Times New Roman" w:hAnsi="Arial" w:cs="Arial"/>
          <w:i/>
          <w:color w:val="222222"/>
          <w:rPrChange w:id="79" w:author="Park, Bo Yun" w:date="2019-08-15T13:55:00Z">
            <w:rPr>
              <w:rFonts w:ascii="Arial" w:eastAsia="Times New Roman" w:hAnsi="Arial" w:cs="Arial"/>
              <w:color w:val="222222"/>
            </w:rPr>
          </w:rPrChange>
        </w:rPr>
        <w:t xml:space="preserve"> </w:t>
      </w:r>
      <w:proofErr w:type="spellStart"/>
      <w:r w:rsidR="00147634" w:rsidRPr="003539CC">
        <w:rPr>
          <w:rFonts w:ascii="Arial" w:eastAsia="Times New Roman" w:hAnsi="Arial" w:cs="Arial"/>
          <w:i/>
          <w:color w:val="222222"/>
          <w:rPrChange w:id="80" w:author="Park, Bo Yun" w:date="2019-08-15T13:55:00Z">
            <w:rPr>
              <w:rFonts w:ascii="Arial" w:eastAsia="Times New Roman" w:hAnsi="Arial" w:cs="Arial"/>
              <w:color w:val="222222"/>
            </w:rPr>
          </w:rPrChange>
        </w:rPr>
        <w:t>Observateur</w:t>
      </w:r>
      <w:proofErr w:type="spellEnd"/>
      <w:r w:rsidR="00147634" w:rsidRPr="003539CC">
        <w:rPr>
          <w:rFonts w:ascii="Arial" w:eastAsia="Times New Roman" w:hAnsi="Arial" w:cs="Arial"/>
          <w:i/>
          <w:color w:val="222222"/>
          <w:rPrChange w:id="81" w:author="Park, Bo Yun" w:date="2019-08-15T13:55:00Z">
            <w:rPr>
              <w:rFonts w:ascii="Arial" w:eastAsia="Times New Roman" w:hAnsi="Arial" w:cs="Arial"/>
              <w:color w:val="222222"/>
            </w:rPr>
          </w:rPrChange>
        </w:rPr>
        <w:t>, the Huffington Post</w:t>
      </w:r>
      <w:ins w:id="82" w:author="Park, Bo Yun" w:date="2019-08-15T14:21:00Z">
        <w:r>
          <w:rPr>
            <w:rFonts w:ascii="Arial" w:eastAsia="Times New Roman" w:hAnsi="Arial" w:cs="Arial"/>
            <w:i/>
            <w:color w:val="222222"/>
          </w:rPr>
          <w:t>,</w:t>
        </w:r>
      </w:ins>
      <w:r w:rsidR="00147634" w:rsidRPr="00147634">
        <w:rPr>
          <w:rFonts w:ascii="Arial" w:eastAsia="Times New Roman" w:hAnsi="Arial" w:cs="Arial"/>
          <w:color w:val="222222"/>
        </w:rPr>
        <w:t xml:space="preserve"> and</w:t>
      </w:r>
      <w:ins w:id="83" w:author="Park, Bo Yun" w:date="2019-08-15T14:21:00Z">
        <w:r>
          <w:rPr>
            <w:rFonts w:ascii="Arial" w:eastAsia="Times New Roman" w:hAnsi="Arial" w:cs="Arial"/>
            <w:color w:val="222222"/>
          </w:rPr>
          <w:t xml:space="preserve"> </w:t>
        </w:r>
      </w:ins>
      <w:del w:id="84" w:author="Park, Bo Yun" w:date="2019-08-15T14:21:00Z">
        <w:r w:rsidR="00147634" w:rsidRPr="00147634" w:rsidDel="00E11B68">
          <w:rPr>
            <w:rFonts w:ascii="Arial" w:eastAsia="Times New Roman" w:hAnsi="Arial" w:cs="Arial"/>
            <w:color w:val="222222"/>
          </w:rPr>
          <w:delText xml:space="preserve"> </w:delText>
        </w:r>
      </w:del>
      <w:r w:rsidR="00147634" w:rsidRPr="00147634">
        <w:rPr>
          <w:rFonts w:ascii="Arial" w:eastAsia="Times New Roman" w:hAnsi="Arial" w:cs="Arial"/>
          <w:color w:val="222222"/>
        </w:rPr>
        <w:t>on French television. He has received several honors for his diplomatic work including a Medal of Merit of the Federal Republic of Germany, a Knight's Cross of the Order of Merit of the Republic of Poland, and has been named honorary Member of the Order of the British Empire from Queen Elizabeth.</w:t>
      </w:r>
      <w:bookmarkStart w:id="85" w:name="_GoBack"/>
      <w:bookmarkEnd w:id="85"/>
    </w:p>
    <w:p w14:paraId="29A7EDA2" w14:textId="77777777" w:rsidR="00147634" w:rsidRPr="00147634" w:rsidRDefault="00147634" w:rsidP="00147634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A542BD5" w14:textId="6E43555C" w:rsidR="00147634" w:rsidRPr="00147634" w:rsidRDefault="00147634" w:rsidP="00147634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147634">
        <w:rPr>
          <w:rFonts w:ascii="Arial" w:eastAsia="Times New Roman" w:hAnsi="Arial" w:cs="Arial"/>
          <w:color w:val="222222"/>
        </w:rPr>
        <w:t xml:space="preserve">Adrien holds a Bachelor's </w:t>
      </w:r>
      <w:ins w:id="86" w:author="Park, Bo Yun" w:date="2019-08-15T14:17:00Z">
        <w:r w:rsidR="00E11B68">
          <w:rPr>
            <w:rFonts w:ascii="Arial" w:eastAsia="Times New Roman" w:hAnsi="Arial" w:cs="Arial"/>
            <w:color w:val="222222"/>
          </w:rPr>
          <w:t>d</w:t>
        </w:r>
      </w:ins>
      <w:del w:id="87" w:author="Park, Bo Yun" w:date="2019-08-15T14:17:00Z">
        <w:r w:rsidRPr="00147634" w:rsidDel="00E11B68">
          <w:rPr>
            <w:rFonts w:ascii="Arial" w:eastAsia="Times New Roman" w:hAnsi="Arial" w:cs="Arial"/>
            <w:color w:val="222222"/>
          </w:rPr>
          <w:delText>D</w:delText>
        </w:r>
      </w:del>
      <w:r w:rsidRPr="00147634">
        <w:rPr>
          <w:rFonts w:ascii="Arial" w:eastAsia="Times New Roman" w:hAnsi="Arial" w:cs="Arial"/>
          <w:color w:val="222222"/>
        </w:rPr>
        <w:t xml:space="preserve">egree in Public Law from the University of Paris Sorbonne, a Master's </w:t>
      </w:r>
      <w:ins w:id="88" w:author="Park, Bo Yun" w:date="2019-08-15T14:17:00Z">
        <w:r w:rsidR="00E11B68">
          <w:rPr>
            <w:rFonts w:ascii="Arial" w:eastAsia="Times New Roman" w:hAnsi="Arial" w:cs="Arial"/>
            <w:color w:val="222222"/>
          </w:rPr>
          <w:t>d</w:t>
        </w:r>
      </w:ins>
      <w:del w:id="89" w:author="Park, Bo Yun" w:date="2019-08-15T14:17:00Z">
        <w:r w:rsidRPr="00147634" w:rsidDel="00E11B68">
          <w:rPr>
            <w:rFonts w:ascii="Arial" w:eastAsia="Times New Roman" w:hAnsi="Arial" w:cs="Arial"/>
            <w:color w:val="222222"/>
          </w:rPr>
          <w:delText>D</w:delText>
        </w:r>
      </w:del>
      <w:r w:rsidRPr="00147634">
        <w:rPr>
          <w:rFonts w:ascii="Arial" w:eastAsia="Times New Roman" w:hAnsi="Arial" w:cs="Arial"/>
          <w:color w:val="222222"/>
        </w:rPr>
        <w:t xml:space="preserve">egree in International Law from the University of Paris </w:t>
      </w:r>
      <w:proofErr w:type="spellStart"/>
      <w:r w:rsidRPr="00147634">
        <w:rPr>
          <w:rFonts w:ascii="Arial" w:eastAsia="Times New Roman" w:hAnsi="Arial" w:cs="Arial"/>
          <w:color w:val="222222"/>
        </w:rPr>
        <w:t>Assas</w:t>
      </w:r>
      <w:proofErr w:type="spellEnd"/>
      <w:r w:rsidRPr="00147634">
        <w:rPr>
          <w:rFonts w:ascii="Arial" w:eastAsia="Times New Roman" w:hAnsi="Arial" w:cs="Arial"/>
          <w:color w:val="222222"/>
        </w:rPr>
        <w:t xml:space="preserve">, and a Master's </w:t>
      </w:r>
      <w:ins w:id="90" w:author="Park, Bo Yun" w:date="2019-08-15T14:17:00Z">
        <w:r w:rsidR="00E11B68">
          <w:rPr>
            <w:rFonts w:ascii="Arial" w:eastAsia="Times New Roman" w:hAnsi="Arial" w:cs="Arial"/>
            <w:color w:val="222222"/>
          </w:rPr>
          <w:t>d</w:t>
        </w:r>
      </w:ins>
      <w:del w:id="91" w:author="Park, Bo Yun" w:date="2019-08-15T14:17:00Z">
        <w:r w:rsidRPr="00147634" w:rsidDel="00E11B68">
          <w:rPr>
            <w:rFonts w:ascii="Arial" w:eastAsia="Times New Roman" w:hAnsi="Arial" w:cs="Arial"/>
            <w:color w:val="222222"/>
          </w:rPr>
          <w:delText>D</w:delText>
        </w:r>
      </w:del>
      <w:r w:rsidRPr="00147634">
        <w:rPr>
          <w:rFonts w:ascii="Arial" w:eastAsia="Times New Roman" w:hAnsi="Arial" w:cs="Arial"/>
          <w:color w:val="222222"/>
        </w:rPr>
        <w:t>egree in Public Administration from the Paris Institute of Political Studies (Sciences-Po</w:t>
      </w:r>
      <w:ins w:id="92" w:author="Park, Bo Yun" w:date="2019-08-15T14:17:00Z">
        <w:r w:rsidR="00E11B68">
          <w:rPr>
            <w:rFonts w:ascii="Arial" w:eastAsia="Times New Roman" w:hAnsi="Arial" w:cs="Arial"/>
            <w:color w:val="222222"/>
          </w:rPr>
          <w:t xml:space="preserve"> Paris</w:t>
        </w:r>
      </w:ins>
      <w:r w:rsidRPr="00147634">
        <w:rPr>
          <w:rFonts w:ascii="Arial" w:eastAsia="Times New Roman" w:hAnsi="Arial" w:cs="Arial"/>
          <w:color w:val="222222"/>
        </w:rPr>
        <w:t xml:space="preserve">). He also holds a </w:t>
      </w:r>
      <w:commentRangeStart w:id="93"/>
      <w:r w:rsidRPr="00147634">
        <w:rPr>
          <w:rFonts w:ascii="Arial" w:eastAsia="Times New Roman" w:hAnsi="Arial" w:cs="Arial"/>
          <w:color w:val="222222"/>
        </w:rPr>
        <w:t>Diploma in Arabic Language and Civilization from the Department of Arabic Studies in Cairo, Egypt, where he studied in 2004.</w:t>
      </w:r>
      <w:commentRangeEnd w:id="93"/>
      <w:r w:rsidR="00E11B68">
        <w:rPr>
          <w:rStyle w:val="CommentReference"/>
        </w:rPr>
        <w:commentReference w:id="93"/>
      </w:r>
    </w:p>
    <w:p w14:paraId="7A2244E5" w14:textId="77777777" w:rsidR="00147634" w:rsidRPr="00147634" w:rsidRDefault="00147634" w:rsidP="00147634">
      <w:pPr>
        <w:shd w:val="clear" w:color="auto" w:fill="E8EAED"/>
        <w:spacing w:line="90" w:lineRule="atLeast"/>
        <w:rPr>
          <w:rFonts w:ascii="Arial" w:eastAsia="Times New Roman" w:hAnsi="Arial" w:cs="Arial"/>
          <w:color w:val="222222"/>
        </w:rPr>
      </w:pPr>
      <w:r w:rsidRPr="00147634"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6DA1AE8B" wp14:editId="6EB1FBEF">
            <wp:extent cx="8890" cy="889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0014" w14:textId="77777777" w:rsidR="00AA3FEE" w:rsidRDefault="00DD5D6C"/>
    <w:sectPr w:rsidR="00AA3FEE" w:rsidSect="00427F9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ark, Bo Yun" w:date="2019-08-15T13:58:00Z" w:initials="PBY">
    <w:p w14:paraId="3C89FDE3" w14:textId="1CFFB851" w:rsidR="003539CC" w:rsidRDefault="003539CC">
      <w:pPr>
        <w:pStyle w:val="CommentText"/>
      </w:pPr>
      <w:r>
        <w:rPr>
          <w:rStyle w:val="CommentReference"/>
        </w:rPr>
        <w:annotationRef/>
      </w:r>
      <w:r>
        <w:t xml:space="preserve">People often put their current position first. </w:t>
      </w:r>
    </w:p>
  </w:comment>
  <w:comment w:id="37" w:author="Park, Bo Yun" w:date="2019-08-15T14:13:00Z" w:initials="PBY">
    <w:p w14:paraId="10DA7304" w14:textId="05E47A1E" w:rsidR="00E11B68" w:rsidRDefault="00E11B68">
      <w:pPr>
        <w:pStyle w:val="CommentText"/>
      </w:pPr>
      <w:r>
        <w:rPr>
          <w:rStyle w:val="CommentReference"/>
        </w:rPr>
        <w:annotationRef/>
      </w:r>
      <w:proofErr w:type="gramStart"/>
      <w:r>
        <w:t>Alternatively</w:t>
      </w:r>
      <w:proofErr w:type="gramEnd"/>
      <w:r>
        <w:t xml:space="preserve"> (if speech writing was not the most important task): In addition </w:t>
      </w:r>
    </w:p>
  </w:comment>
  <w:comment w:id="46" w:author="Park, Bo Yun" w:date="2019-08-15T14:05:00Z" w:initials="PBY">
    <w:p w14:paraId="34EFD29B" w14:textId="1A99163A" w:rsidR="00B42728" w:rsidRDefault="00B42728">
      <w:pPr>
        <w:pStyle w:val="CommentText"/>
      </w:pPr>
      <w:r>
        <w:rPr>
          <w:rStyle w:val="CommentReference"/>
        </w:rPr>
        <w:annotationRef/>
      </w:r>
      <w:r>
        <w:t>Use of the formal (full) name is recommended.</w:t>
      </w:r>
    </w:p>
  </w:comment>
  <w:comment w:id="93" w:author="Park, Bo Yun" w:date="2019-08-15T14:18:00Z" w:initials="PBY">
    <w:p w14:paraId="1B6C0D29" w14:textId="59F560A2" w:rsidR="00E11B68" w:rsidRDefault="00E11B68">
      <w:pPr>
        <w:pStyle w:val="CommentText"/>
      </w:pPr>
      <w:r>
        <w:rPr>
          <w:rStyle w:val="CommentReference"/>
        </w:rPr>
        <w:annotationRef/>
      </w:r>
      <w:r>
        <w:t xml:space="preserve">I didn’t know! That’s so cool </w:t>
      </w:r>
      <w:r>
        <w:sym w:font="Wingdings" w:char="F04A"/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89FDE3" w15:done="0"/>
  <w15:commentEx w15:paraId="10DA7304" w15:done="0"/>
  <w15:commentEx w15:paraId="34EFD29B" w15:done="0"/>
  <w15:commentEx w15:paraId="1B6C0D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rk, Bo Yun">
    <w15:presenceInfo w15:providerId="None" w15:userId="Park, Bo Y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34"/>
    <w:rsid w:val="00147634"/>
    <w:rsid w:val="003539CC"/>
    <w:rsid w:val="00427F91"/>
    <w:rsid w:val="009E43E3"/>
    <w:rsid w:val="00B42728"/>
    <w:rsid w:val="00DD5D6C"/>
    <w:rsid w:val="00E1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987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9C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C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539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9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9C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9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9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3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392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Bo Yun</dc:creator>
  <cp:keywords/>
  <dc:description/>
  <cp:lastModifiedBy>Park, Bo Yun</cp:lastModifiedBy>
  <cp:revision>3</cp:revision>
  <dcterms:created xsi:type="dcterms:W3CDTF">2019-08-15T17:52:00Z</dcterms:created>
  <dcterms:modified xsi:type="dcterms:W3CDTF">2019-08-15T18:22:00Z</dcterms:modified>
</cp:coreProperties>
</file>